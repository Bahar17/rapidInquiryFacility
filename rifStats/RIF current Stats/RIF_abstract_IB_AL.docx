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1D" w:rsidRPr="00F50D1D" w:rsidRDefault="00F50D1D" w:rsidP="00F50D1D">
      <w:pPr>
        <w:jc w:val="center"/>
        <w:rPr>
          <w:sz w:val="32"/>
          <w:szCs w:val="32"/>
        </w:rPr>
      </w:pPr>
      <w:r w:rsidRPr="00F50D1D">
        <w:rPr>
          <w:b/>
          <w:bCs/>
          <w:sz w:val="32"/>
          <w:szCs w:val="32"/>
        </w:rPr>
        <w:t xml:space="preserve">Redevelopment of the Rapid Inquiry Facility </w:t>
      </w:r>
      <w:r w:rsidR="00F627E0">
        <w:rPr>
          <w:b/>
          <w:bCs/>
          <w:sz w:val="32"/>
          <w:szCs w:val="32"/>
        </w:rPr>
        <w:t>software</w:t>
      </w:r>
      <w:r w:rsidRPr="00F50D1D">
        <w:rPr>
          <w:b/>
          <w:bCs/>
          <w:sz w:val="32"/>
          <w:szCs w:val="32"/>
        </w:rPr>
        <w:t xml:space="preserve"> for </w:t>
      </w:r>
      <w:r w:rsidR="00A9736A">
        <w:rPr>
          <w:b/>
          <w:bCs/>
          <w:sz w:val="32"/>
          <w:szCs w:val="32"/>
        </w:rPr>
        <w:t>assessment of e</w:t>
      </w:r>
      <w:r w:rsidRPr="00F50D1D">
        <w:rPr>
          <w:b/>
          <w:bCs/>
          <w:sz w:val="32"/>
          <w:szCs w:val="32"/>
        </w:rPr>
        <w:t xml:space="preserve">nvironmental </w:t>
      </w:r>
      <w:r w:rsidR="00A9736A">
        <w:rPr>
          <w:b/>
          <w:bCs/>
          <w:sz w:val="32"/>
          <w:szCs w:val="32"/>
        </w:rPr>
        <w:t>health risks</w:t>
      </w:r>
    </w:p>
    <w:p w:rsidR="00F50D1D" w:rsidRPr="00BB5620" w:rsidRDefault="00F50D1D" w:rsidP="00F50D1D">
      <w:pPr>
        <w:jc w:val="center"/>
        <w:rPr>
          <w:sz w:val="24"/>
          <w:szCs w:val="24"/>
        </w:rPr>
      </w:pPr>
      <w:r w:rsidRPr="00BB5620">
        <w:rPr>
          <w:sz w:val="24"/>
          <w:szCs w:val="24"/>
        </w:rPr>
        <w:t>Federico Fabbri, Pe</w:t>
      </w:r>
      <w:r w:rsidR="00DD5F36">
        <w:rPr>
          <w:sz w:val="24"/>
          <w:szCs w:val="24"/>
        </w:rPr>
        <w:t xml:space="preserve">ter Hambly, Kevin Garwood, </w:t>
      </w:r>
      <w:r w:rsidR="006634FC">
        <w:rPr>
          <w:sz w:val="24"/>
          <w:szCs w:val="24"/>
        </w:rPr>
        <w:t>Aurore Lavigne, Bakolis Ioannis,</w:t>
      </w:r>
      <w:r w:rsidR="0023049C" w:rsidRPr="0023049C">
        <w:rPr>
          <w:sz w:val="24"/>
          <w:szCs w:val="24"/>
        </w:rPr>
        <w:t xml:space="preserve"> </w:t>
      </w:r>
      <w:r w:rsidR="0023049C">
        <w:rPr>
          <w:sz w:val="24"/>
          <w:szCs w:val="24"/>
        </w:rPr>
        <w:t>Kees de Hoogh,</w:t>
      </w:r>
      <w:r w:rsidR="0023049C">
        <w:rPr>
          <w:rStyle w:val="CommentReference"/>
        </w:rPr>
        <w:commentReference w:id="0"/>
      </w:r>
      <w:r w:rsidR="0023049C">
        <w:rPr>
          <w:sz w:val="24"/>
          <w:szCs w:val="24"/>
        </w:rPr>
        <w:t xml:space="preserve"> </w:t>
      </w:r>
      <w:r w:rsidR="00AD22BE">
        <w:rPr>
          <w:sz w:val="24"/>
          <w:szCs w:val="24"/>
        </w:rPr>
        <w:t xml:space="preserve"> Anna Hansell</w:t>
      </w:r>
      <w:r w:rsidR="00377F51">
        <w:rPr>
          <w:sz w:val="24"/>
          <w:szCs w:val="24"/>
        </w:rPr>
        <w:t>, Beale Linda</w:t>
      </w:r>
    </w:p>
    <w:p w:rsidR="00BB5620" w:rsidRDefault="00BB5620" w:rsidP="00BB5620">
      <w:pPr>
        <w:jc w:val="center"/>
        <w:rPr>
          <w:rFonts w:ascii="Arial" w:hAnsi="Arial"/>
          <w:color w:val="000000"/>
          <w:sz w:val="17"/>
        </w:rPr>
      </w:pPr>
      <w:r>
        <w:rPr>
          <w:rFonts w:ascii="Arial" w:hAnsi="Arial"/>
          <w:color w:val="000000"/>
          <w:sz w:val="17"/>
        </w:rPr>
        <w:t>Small Area Health Statistics Unit, Department of Epidemiology and Public Health, Imperial College London, London, United Kingdom.</w:t>
      </w:r>
    </w:p>
    <w:p w:rsidR="00F50D1D" w:rsidRDefault="00F50D1D" w:rsidP="00F50D1D"/>
    <w:p w:rsidR="00F50D1D" w:rsidRDefault="00F50D1D" w:rsidP="00F50D1D"/>
    <w:p w:rsidR="00F50D1D" w:rsidRPr="00F50D1D" w:rsidRDefault="00F50D1D" w:rsidP="00F50D1D">
      <w:r w:rsidRPr="00F50D1D">
        <w:t>Background: The Rapid Inquiry Facility (RIF)</w:t>
      </w:r>
      <w:r w:rsidR="00A9736A">
        <w:t>,</w:t>
      </w:r>
      <w:r w:rsidR="00591B37">
        <w:t xml:space="preserve"> </w:t>
      </w:r>
      <w:r w:rsidRPr="00F50D1D">
        <w:t>an embedded application to a Geograph</w:t>
      </w:r>
      <w:r w:rsidR="00C112CA">
        <w:t>ical Information System</w:t>
      </w:r>
      <w:r w:rsidR="000E7ED3">
        <w:t xml:space="preserve"> (</w:t>
      </w:r>
      <w:r w:rsidR="00C112CA">
        <w:t>GIS</w:t>
      </w:r>
      <w:r w:rsidR="000E7ED3">
        <w:t>)</w:t>
      </w:r>
      <w:r w:rsidR="00A9736A">
        <w:t>,</w:t>
      </w:r>
      <w:ins w:id="1" w:author="Bakolis, Ioannis" w:date="2014-03-14T14:20:00Z">
        <w:r w:rsidR="00C214E7">
          <w:t xml:space="preserve"> is </w:t>
        </w:r>
        <w:proofErr w:type="gramStart"/>
        <w:r w:rsidR="00C214E7">
          <w:t>a novel</w:t>
        </w:r>
        <w:proofErr w:type="gramEnd"/>
        <w:r w:rsidR="00C214E7">
          <w:t xml:space="preserve"> </w:t>
        </w:r>
      </w:ins>
      <w:ins w:id="2" w:author="Bakolis, Ioannis" w:date="2014-03-14T14:21:00Z">
        <w:r w:rsidR="009A2C1B">
          <w:t xml:space="preserve">software </w:t>
        </w:r>
        <w:r w:rsidR="00C214E7">
          <w:t>that</w:t>
        </w:r>
      </w:ins>
      <w:r w:rsidRPr="00F50D1D">
        <w:t xml:space="preserve"> has been successfully used worldwide to support disease mappings and risk analysis studies</w:t>
      </w:r>
      <w:ins w:id="3" w:author="Bakolis, Ioannis" w:date="2014-03-14T14:28:00Z">
        <w:r w:rsidR="009A2C1B">
          <w:t xml:space="preserve"> in the field of spatial epidemiology</w:t>
        </w:r>
      </w:ins>
      <w:r w:rsidRPr="00F50D1D">
        <w:t xml:space="preserve">. </w:t>
      </w:r>
      <w:r w:rsidR="00A9736A">
        <w:t xml:space="preserve">The </w:t>
      </w:r>
      <w:del w:id="4" w:author="Bakolis, Ioannis" w:date="2014-03-14T14:18:00Z">
        <w:r w:rsidR="00A9736A" w:rsidDel="00C214E7">
          <w:delText>RIF</w:delText>
        </w:r>
      </w:del>
      <w:ins w:id="5" w:author="Bakolis, Ioannis" w:date="2014-03-14T14:18:00Z">
        <w:r w:rsidR="00C214E7">
          <w:t>RIF’s</w:t>
        </w:r>
      </w:ins>
      <w:r w:rsidR="00A9736A">
        <w:t xml:space="preserve"> software is currently being updated with enhanced </w:t>
      </w:r>
      <w:del w:id="6" w:author="Bakolis, Ioannis" w:date="2014-03-14T14:18:00Z">
        <w:r w:rsidR="00A9736A" w:rsidDel="00C214E7">
          <w:delText xml:space="preserve">capability </w:delText>
        </w:r>
        <w:r w:rsidRPr="00F50D1D" w:rsidDel="00C214E7">
          <w:delText xml:space="preserve">. </w:delText>
        </w:r>
      </w:del>
      <w:ins w:id="7" w:author="Bakolis, Ioannis" w:date="2014-03-14T14:18:00Z">
        <w:r w:rsidR="00C214E7">
          <w:t xml:space="preserve">capabilities. </w:t>
        </w:r>
      </w:ins>
    </w:p>
    <w:p w:rsidR="00F50D1D" w:rsidRPr="00F50D1D" w:rsidRDefault="00F50D1D" w:rsidP="00F50D1D">
      <w:r w:rsidRPr="00F50D1D">
        <w:t>Objectiv</w:t>
      </w:r>
      <w:r w:rsidR="00EA027B">
        <w:t>e</w:t>
      </w:r>
      <w:r w:rsidR="000D5849">
        <w:t>s</w:t>
      </w:r>
      <w:r w:rsidR="00EA027B">
        <w:t xml:space="preserve">: </w:t>
      </w:r>
      <w:r w:rsidR="00A9736A">
        <w:t>To develop the RIF as</w:t>
      </w:r>
      <w:r w:rsidR="00DC635F">
        <w:t xml:space="preserve"> free </w:t>
      </w:r>
      <w:r w:rsidR="00DC635F" w:rsidRPr="00F50D1D">
        <w:t>software</w:t>
      </w:r>
      <w:r w:rsidRPr="00F50D1D">
        <w:t xml:space="preserve"> </w:t>
      </w:r>
      <w:r w:rsidR="00A9736A">
        <w:t xml:space="preserve">that will </w:t>
      </w:r>
      <w:del w:id="8" w:author="Bakolis, Ioannis" w:date="2014-03-14T14:19:00Z">
        <w:r w:rsidR="00A9736A" w:rsidDel="00C214E7">
          <w:delText xml:space="preserve">permit </w:delText>
        </w:r>
      </w:del>
      <w:ins w:id="9" w:author="Bakolis, Ioannis" w:date="2014-03-14T14:19:00Z">
        <w:r w:rsidR="00C214E7">
          <w:t xml:space="preserve">provide </w:t>
        </w:r>
      </w:ins>
      <w:r w:rsidR="00A9736A">
        <w:t xml:space="preserve">rapid assessment of </w:t>
      </w:r>
      <w:r w:rsidRPr="00F50D1D">
        <w:t>spatial relation</w:t>
      </w:r>
      <w:r w:rsidR="00CD2BF5">
        <w:t>s</w:t>
      </w:r>
      <w:ins w:id="10" w:author="Bakolis, Ioannis" w:date="2014-03-14T14:19:00Z">
        <w:r w:rsidR="00C214E7">
          <w:t>hips</w:t>
        </w:r>
      </w:ins>
      <w:r w:rsidR="00CD2BF5">
        <w:t xml:space="preserve"> </w:t>
      </w:r>
      <w:r w:rsidR="00A9736A">
        <w:t>between</w:t>
      </w:r>
      <w:r w:rsidR="00CD2BF5">
        <w:t xml:space="preserve"> </w:t>
      </w:r>
      <w:ins w:id="11" w:author="Bakolis, Ioannis" w:date="2014-03-14T14:18:00Z">
        <w:r w:rsidR="00C214E7">
          <w:t xml:space="preserve">a number of </w:t>
        </w:r>
      </w:ins>
      <w:r w:rsidR="00CD2BF5">
        <w:t>environmental exposure</w:t>
      </w:r>
      <w:ins w:id="12" w:author="Bakolis, Ioannis" w:date="2014-03-14T14:18:00Z">
        <w:r w:rsidR="00C214E7">
          <w:t>s</w:t>
        </w:r>
      </w:ins>
      <w:r w:rsidR="00CD2BF5">
        <w:t xml:space="preserve"> and </w:t>
      </w:r>
      <w:r w:rsidRPr="00F50D1D">
        <w:t xml:space="preserve">health outcomes. </w:t>
      </w:r>
    </w:p>
    <w:p w:rsidR="00F50D1D" w:rsidRPr="00F50D1D" w:rsidRDefault="00F50D1D" w:rsidP="00F50D1D">
      <w:r w:rsidRPr="00F50D1D">
        <w:t>Methods</w:t>
      </w:r>
      <w:r w:rsidR="00AD22BE">
        <w:t xml:space="preserve"> and Results</w:t>
      </w:r>
      <w:r w:rsidRPr="00F50D1D">
        <w:t xml:space="preserve">: </w:t>
      </w:r>
      <w:r w:rsidR="00AD22BE">
        <w:t xml:space="preserve">Databases </w:t>
      </w:r>
      <w:del w:id="13" w:author="Bakolis, Ioannis" w:date="2014-03-14T14:29:00Z">
        <w:r w:rsidR="00AD22BE" w:rsidDel="009A2C1B">
          <w:delText>on spatial</w:delText>
        </w:r>
      </w:del>
      <w:ins w:id="14" w:author="Bakolis, Ioannis" w:date="2014-03-14T14:29:00Z">
        <w:r w:rsidR="009A2C1B">
          <w:t>on spatial</w:t>
        </w:r>
      </w:ins>
      <w:ins w:id="15" w:author="Bakolis, Ioannis" w:date="2014-03-14T14:24:00Z">
        <w:r w:rsidR="009A2C1B">
          <w:t xml:space="preserve"> and population</w:t>
        </w:r>
      </w:ins>
      <w:r w:rsidR="00AD22BE">
        <w:t xml:space="preserve"> characteristics, environmental attributes and exposures,</w:t>
      </w:r>
      <w:del w:id="16" w:author="Bakolis, Ioannis" w:date="2014-03-14T14:24:00Z">
        <w:r w:rsidR="00AD22BE" w:rsidDel="009A2C1B">
          <w:delText xml:space="preserve"> population</w:delText>
        </w:r>
      </w:del>
      <w:r w:rsidR="00AD22BE">
        <w:t xml:space="preserve"> and health outcomes </w:t>
      </w:r>
      <w:proofErr w:type="spellStart"/>
      <w:r w:rsidR="00AD22BE">
        <w:t>are</w:t>
      </w:r>
      <w:del w:id="17" w:author="Bakolis, Ioannis" w:date="2014-03-14T14:24:00Z">
        <w:r w:rsidR="00AD22BE" w:rsidDel="009A2C1B">
          <w:delText xml:space="preserve"> interrogated</w:delText>
        </w:r>
      </w:del>
      <w:ins w:id="18" w:author="Bakolis, Ioannis" w:date="2014-03-14T14:24:00Z">
        <w:r w:rsidR="009A2C1B">
          <w:t>investigated</w:t>
        </w:r>
      </w:ins>
      <w:proofErr w:type="spellEnd"/>
      <w:del w:id="19" w:author="Bakolis, Ioannis" w:date="2014-03-14T14:30:00Z">
        <w:r w:rsidR="00AD22BE" w:rsidDel="009A2C1B">
          <w:delText xml:space="preserve"> using</w:delText>
        </w:r>
      </w:del>
      <w:ins w:id="20" w:author="Bakolis, Ioannis" w:date="2014-03-14T14:30:00Z">
        <w:r w:rsidR="009A2C1B">
          <w:t xml:space="preserve"> with the use of</w:t>
        </w:r>
      </w:ins>
      <w:r w:rsidR="00AD22BE">
        <w:t xml:space="preserve"> a</w:t>
      </w:r>
      <w:r w:rsidR="00EB3A96">
        <w:t xml:space="preserve"> three layers framework in which all </w:t>
      </w:r>
      <w:r w:rsidR="008F0141">
        <w:t>data can be</w:t>
      </w:r>
      <w:r w:rsidR="00EB3A96">
        <w:t xml:space="preserve"> </w:t>
      </w:r>
      <w:r w:rsidR="008F0141">
        <w:t>stored locally</w:t>
      </w:r>
      <w:r w:rsidR="00EB3A96">
        <w:t xml:space="preserve"> or remotely</w:t>
      </w:r>
      <w:r w:rsidR="00AD22BE">
        <w:t>. A</w:t>
      </w:r>
      <w:r w:rsidR="00EB3A96">
        <w:t xml:space="preserve"> spatially enabled database</w:t>
      </w:r>
      <w:r w:rsidR="008F0141">
        <w:t xml:space="preserve">, </w:t>
      </w:r>
      <w:proofErr w:type="spellStart"/>
      <w:r w:rsidR="00EB3A96">
        <w:t>PostGIS</w:t>
      </w:r>
      <w:proofErr w:type="spellEnd"/>
      <w:r w:rsidR="008F0141">
        <w:t xml:space="preserve">, </w:t>
      </w:r>
      <w:r w:rsidR="00F9190C">
        <w:t xml:space="preserve"> </w:t>
      </w:r>
      <w:r w:rsidR="00AD22BE">
        <w:t xml:space="preserve">is </w:t>
      </w:r>
      <w:r w:rsidR="00F9190C">
        <w:t xml:space="preserve">directly linked </w:t>
      </w:r>
      <w:r w:rsidR="00EB3A96">
        <w:t xml:space="preserve">to a Java middleware </w:t>
      </w:r>
      <w:r w:rsidR="00F9190C">
        <w:t xml:space="preserve">whose </w:t>
      </w:r>
      <w:r w:rsidR="00EB3A96">
        <w:t xml:space="preserve"> role is to check, validate and secure </w:t>
      </w:r>
      <w:r w:rsidR="00F9190C">
        <w:t>all communication</w:t>
      </w:r>
      <w:r w:rsidR="00430156">
        <w:t>s</w:t>
      </w:r>
      <w:r w:rsidR="00F9190C">
        <w:t xml:space="preserve"> between </w:t>
      </w:r>
      <w:r w:rsidR="00006D7A">
        <w:t xml:space="preserve">the </w:t>
      </w:r>
      <w:r w:rsidR="00F9190C">
        <w:t>graphical user interface, a JavaScript</w:t>
      </w:r>
      <w:r w:rsidR="0026351B">
        <w:t>/HTML5</w:t>
      </w:r>
      <w:r w:rsidR="00F9190C">
        <w:t xml:space="preserve"> platform, and the database</w:t>
      </w:r>
      <w:r w:rsidR="00AD22BE">
        <w:t>s</w:t>
      </w:r>
      <w:r w:rsidR="00F9190C">
        <w:t>.</w:t>
      </w:r>
      <w:r w:rsidR="00EB3A96">
        <w:t xml:space="preserve">   </w:t>
      </w:r>
    </w:p>
    <w:p w:rsidR="00EA027B" w:rsidRPr="003A5D2A" w:rsidRDefault="00AD22BE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31"/>
          <w:szCs w:val="31"/>
          <w:rPrChange w:id="21" w:author="Bakolis, Ioannis" w:date="2014-03-14T14:34:00Z">
            <w:rPr/>
          </w:rPrChange>
        </w:rPr>
        <w:pPrChange w:id="22" w:author="Bakolis, Ioannis" w:date="2014-03-14T14:34:00Z">
          <w:pPr/>
        </w:pPrChange>
      </w:pPr>
      <w:r>
        <w:t xml:space="preserve">The RIF is presented </w:t>
      </w:r>
      <w:del w:id="23" w:author="Bakolis, Ioannis" w:date="2014-03-14T14:24:00Z">
        <w:r w:rsidDel="009A2C1B">
          <w:delText>asa</w:delText>
        </w:r>
      </w:del>
      <w:ins w:id="24" w:author="Bakolis, Ioannis" w:date="2014-03-14T14:24:00Z">
        <w:r w:rsidR="009A2C1B">
          <w:t>as a</w:t>
        </w:r>
      </w:ins>
      <w:r w:rsidR="007E513C">
        <w:t xml:space="preserve"> web application</w:t>
      </w:r>
      <w:r>
        <w:t>,</w:t>
      </w:r>
      <w:r w:rsidR="007E513C">
        <w:t xml:space="preserve"> which allows the visualization and analysis of geographically linked</w:t>
      </w:r>
      <w:r w:rsidR="0026351B">
        <w:t xml:space="preserve"> data</w:t>
      </w:r>
      <w:r w:rsidR="007E513C">
        <w:t xml:space="preserve">. </w:t>
      </w:r>
      <w:r w:rsidR="00EA027B">
        <w:t xml:space="preserve">Users can open up a browser and </w:t>
      </w:r>
      <w:r w:rsidR="0026351B">
        <w:t xml:space="preserve">carry out a study, </w:t>
      </w:r>
      <w:r w:rsidR="00EF71E9">
        <w:t>visualize their current data</w:t>
      </w:r>
      <w:r w:rsidR="00EA027B">
        <w:t xml:space="preserve"> in the form of interactive maps, charts and tables</w:t>
      </w:r>
      <w:r w:rsidR="0026351B">
        <w:t xml:space="preserve"> or use the RIF </w:t>
      </w:r>
      <w:r w:rsidR="00ED5B6D">
        <w:t>to</w:t>
      </w:r>
      <w:r w:rsidR="0026351B">
        <w:t xml:space="preserve"> run </w:t>
      </w:r>
      <w:ins w:id="25" w:author="Lavigne, Aurore J" w:date="2014-03-14T14:54:00Z">
        <w:r w:rsidR="00F554E4">
          <w:t>R statistical packages and infer custom disease mapping models on large datasets.</w:t>
        </w:r>
      </w:ins>
      <w:del w:id="26" w:author="Lavigne, Aurore J" w:date="2014-03-14T15:32:00Z">
        <w:r w:rsidR="00443622" w:rsidDel="007E3E16">
          <w:delText>custom</w:delText>
        </w:r>
      </w:del>
      <w:ins w:id="27" w:author="Bakolis, Ioannis" w:date="2014-03-14T14:36:00Z">
        <w:del w:id="28" w:author="Lavigne, Aurore J" w:date="2014-03-14T15:32:00Z">
          <w:r w:rsidR="003A5D2A" w:rsidDel="007E3E16">
            <w:delText xml:space="preserve"> scripts of</w:delText>
          </w:r>
        </w:del>
      </w:ins>
      <w:ins w:id="29" w:author="Bakolis, Ioannis" w:date="2014-03-14T14:24:00Z">
        <w:del w:id="30" w:author="Lavigne, Aurore J" w:date="2014-03-14T15:32:00Z">
          <w:r w:rsidR="009A2C1B" w:rsidDel="007E3E16">
            <w:delText xml:space="preserve"> </w:delText>
          </w:r>
        </w:del>
      </w:ins>
      <w:ins w:id="31" w:author="Bakolis, Ioannis" w:date="2014-03-14T14:25:00Z">
        <w:del w:id="32" w:author="Lavigne, Aurore J" w:date="2014-03-14T15:32:00Z">
          <w:r w:rsidR="009A2C1B" w:rsidDel="007E3E16">
            <w:delText>statistical</w:delText>
          </w:r>
        </w:del>
      </w:ins>
      <w:ins w:id="33" w:author="Bakolis, Ioannis" w:date="2014-03-14T14:24:00Z">
        <w:del w:id="34" w:author="Lavigne, Aurore J" w:date="2014-03-14T15:32:00Z">
          <w:r w:rsidR="009A2C1B" w:rsidDel="007E3E16">
            <w:delText xml:space="preserve"> </w:delText>
          </w:r>
        </w:del>
      </w:ins>
      <w:ins w:id="35" w:author="Bakolis, Ioannis" w:date="2014-03-14T14:25:00Z">
        <w:del w:id="36" w:author="Lavigne, Aurore J" w:date="2014-03-14T15:32:00Z">
          <w:r w:rsidR="009A2C1B" w:rsidDel="007E3E16">
            <w:delText>package</w:delText>
          </w:r>
        </w:del>
      </w:ins>
      <w:ins w:id="37" w:author="Bakolis, Ioannis" w:date="2014-03-14T14:26:00Z">
        <w:del w:id="38" w:author="Lavigne, Aurore J" w:date="2014-03-14T15:32:00Z">
          <w:r w:rsidR="009A2C1B" w:rsidDel="007E3E16">
            <w:delText>s</w:delText>
          </w:r>
        </w:del>
      </w:ins>
      <w:ins w:id="39" w:author="Bakolis, Ioannis" w:date="2014-03-14T14:25:00Z">
        <w:del w:id="40" w:author="Lavigne, Aurore J" w:date="2014-03-14T15:32:00Z">
          <w:r w:rsidR="009A2C1B" w:rsidDel="007E3E16">
            <w:delText xml:space="preserve"> such as </w:delText>
          </w:r>
        </w:del>
      </w:ins>
      <w:del w:id="41" w:author="Lavigne, Aurore J" w:date="2014-03-14T15:32:00Z">
        <w:r w:rsidR="00EF71E9" w:rsidDel="007E3E16">
          <w:delText xml:space="preserve"> R</w:delText>
        </w:r>
      </w:del>
      <w:ins w:id="42" w:author="Bakolis, Ioannis" w:date="2014-03-14T14:25:00Z">
        <w:del w:id="43" w:author="Lavigne, Aurore J" w:date="2014-03-14T15:32:00Z">
          <w:r w:rsidR="009A2C1B" w:rsidDel="007E3E16">
            <w:delText xml:space="preserve"> and WinBUGS</w:delText>
          </w:r>
        </w:del>
      </w:ins>
      <w:del w:id="44" w:author="Lavigne, Aurore J" w:date="2014-03-14T15:32:00Z">
        <w:r w:rsidR="00EF71E9" w:rsidDel="007E3E16">
          <w:delText xml:space="preserve"> scripts on large</w:delText>
        </w:r>
        <w:r w:rsidR="00443622" w:rsidDel="007E3E16">
          <w:delText xml:space="preserve"> data</w:delText>
        </w:r>
        <w:r w:rsidR="00EF71E9" w:rsidDel="007E3E16">
          <w:delText>sets</w:delText>
        </w:r>
        <w:r w:rsidR="0026351B" w:rsidDel="007E3E16">
          <w:delText>.</w:delText>
        </w:r>
        <w:r w:rsidDel="007E3E16">
          <w:delText xml:space="preserve"> </w:delText>
        </w:r>
        <w:r w:rsidRPr="00F50D1D" w:rsidDel="007E3E16">
          <w:delText>Large</w:delText>
        </w:r>
        <w:r w:rsidDel="007E3E16">
          <w:delText xml:space="preserve"> random components</w:delText>
        </w:r>
      </w:del>
      <w:ins w:id="45" w:author="Bakolis, Ioannis" w:date="2014-03-14T14:38:00Z">
        <w:r w:rsidR="003A5D2A">
          <w:t xml:space="preserve"> Problems of e</w:t>
        </w:r>
      </w:ins>
      <w:ins w:id="46" w:author="Bakolis, Ioannis" w:date="2014-03-14T14:33:00Z">
        <w:r w:rsidR="003A5D2A">
          <w:t xml:space="preserve">xtreme risk estimates based on small number </w:t>
        </w:r>
        <w:r w:rsidR="003A5D2A" w:rsidRPr="003A5D2A">
          <w:rPr>
            <w:rFonts w:cstheme="minorHAnsi"/>
          </w:rPr>
          <w:t xml:space="preserve">of events </w:t>
        </w:r>
      </w:ins>
      <w:ins w:id="47" w:author="Lavigne, Aurore J" w:date="2014-03-14T15:02:00Z">
        <w:r w:rsidR="0028059E">
          <w:rPr>
            <w:rFonts w:cstheme="minorHAnsi"/>
          </w:rPr>
          <w:t xml:space="preserve">are </w:t>
        </w:r>
      </w:ins>
      <w:ins w:id="48" w:author="Lavigne, Aurore J" w:date="2014-03-14T15:16:00Z">
        <w:r w:rsidR="006B6400">
          <w:rPr>
            <w:rFonts w:cstheme="minorHAnsi"/>
          </w:rPr>
          <w:t xml:space="preserve">then </w:t>
        </w:r>
      </w:ins>
      <w:ins w:id="49" w:author="Lavigne, Aurore J" w:date="2014-03-14T15:02:00Z">
        <w:r w:rsidR="0028059E">
          <w:rPr>
            <w:rFonts w:cstheme="minorHAnsi"/>
          </w:rPr>
          <w:t>addressed with Bayesian spatial sm</w:t>
        </w:r>
      </w:ins>
      <w:ins w:id="50" w:author="Lavigne, Aurore J" w:date="2014-03-14T15:04:00Z">
        <w:r w:rsidR="0028059E">
          <w:rPr>
            <w:rFonts w:cstheme="minorHAnsi"/>
          </w:rPr>
          <w:t>o</w:t>
        </w:r>
      </w:ins>
      <w:ins w:id="51" w:author="Lavigne, Aurore J" w:date="2014-03-14T15:02:00Z">
        <w:r w:rsidR="0028059E">
          <w:rPr>
            <w:rFonts w:cstheme="minorHAnsi"/>
          </w:rPr>
          <w:t xml:space="preserve">othing techniques. </w:t>
        </w:r>
      </w:ins>
      <w:ins w:id="52" w:author="Lavigne, Aurore J" w:date="2014-03-14T15:18:00Z">
        <w:r w:rsidR="006B6400">
          <w:rPr>
            <w:rFonts w:cstheme="minorHAnsi"/>
          </w:rPr>
          <w:t>Under the common case of</w:t>
        </w:r>
      </w:ins>
      <w:ins w:id="53" w:author="Lavigne, Aurore J" w:date="2014-03-14T15:06:00Z">
        <w:r w:rsidR="0028059E">
          <w:rPr>
            <w:rFonts w:cstheme="minorHAnsi"/>
          </w:rPr>
          <w:t xml:space="preserve"> spatial </w:t>
        </w:r>
      </w:ins>
      <w:ins w:id="54" w:author="Lavigne, Aurore J" w:date="2014-03-14T15:07:00Z">
        <w:r w:rsidR="0028059E">
          <w:rPr>
            <w:rFonts w:cstheme="minorHAnsi"/>
          </w:rPr>
          <w:t>correl</w:t>
        </w:r>
        <w:r w:rsidR="006B6400">
          <w:rPr>
            <w:rFonts w:cstheme="minorHAnsi"/>
          </w:rPr>
          <w:t>ation</w:t>
        </w:r>
        <w:r w:rsidR="0028059E">
          <w:rPr>
            <w:rFonts w:cstheme="minorHAnsi"/>
          </w:rPr>
          <w:t xml:space="preserve">, estimates </w:t>
        </w:r>
      </w:ins>
      <w:ins w:id="55" w:author="Lavigne, Aurore J" w:date="2014-03-14T15:12:00Z">
        <w:r w:rsidR="0028059E">
          <w:rPr>
            <w:rFonts w:cstheme="minorHAnsi"/>
          </w:rPr>
          <w:t xml:space="preserve">based on low counts </w:t>
        </w:r>
      </w:ins>
      <w:ins w:id="56" w:author="Lavigne, Aurore J" w:date="2014-03-14T15:13:00Z">
        <w:r w:rsidR="006B6400">
          <w:rPr>
            <w:rFonts w:cstheme="minorHAnsi"/>
          </w:rPr>
          <w:t>are</w:t>
        </w:r>
      </w:ins>
      <w:ins w:id="57" w:author="Lavigne, Aurore J" w:date="2014-03-14T15:07:00Z">
        <w:r w:rsidR="0028059E">
          <w:rPr>
            <w:rFonts w:cstheme="minorHAnsi"/>
          </w:rPr>
          <w:t xml:space="preserve"> enhanced by borrowing information from neighbo</w:t>
        </w:r>
      </w:ins>
      <w:ins w:id="58" w:author="Lavigne, Aurore J" w:date="2014-03-14T15:19:00Z">
        <w:r w:rsidR="006B6400">
          <w:rPr>
            <w:rFonts w:cstheme="minorHAnsi"/>
          </w:rPr>
          <w:t>u</w:t>
        </w:r>
      </w:ins>
      <w:ins w:id="59" w:author="Lavigne, Aurore J" w:date="2014-03-14T15:07:00Z">
        <w:r w:rsidR="0028059E">
          <w:rPr>
            <w:rFonts w:cstheme="minorHAnsi"/>
          </w:rPr>
          <w:t>rs.</w:t>
        </w:r>
      </w:ins>
      <w:ins w:id="60" w:author="Bakolis, Ioannis" w:date="2014-03-14T14:34:00Z">
        <w:del w:id="61" w:author="Lavigne, Aurore J" w:date="2014-03-14T15:31:00Z">
          <w:r w:rsidR="003A5D2A" w:rsidRPr="003A5D2A" w:rsidDel="007E3E16">
            <w:rPr>
              <w:rFonts w:cstheme="minorHAnsi"/>
            </w:rPr>
            <w:delText xml:space="preserve">and </w:delText>
          </w:r>
          <w:r w:rsidR="003A5D2A" w:rsidRPr="003A5D2A" w:rsidDel="007E3E16">
            <w:rPr>
              <w:rFonts w:cstheme="minorHAnsi"/>
              <w:rPrChange w:id="62" w:author="Bakolis, Ioannis" w:date="2014-03-14T14:34:00Z">
                <w:rPr>
                  <w:rFonts w:ascii="CMSS10" w:hAnsi="CMSS10" w:cs="CMSS10"/>
                  <w:sz w:val="31"/>
                  <w:szCs w:val="31"/>
                </w:rPr>
              </w:rPrChange>
            </w:rPr>
            <w:delText>spatial correlation</w:delText>
          </w:r>
          <w:r w:rsidR="003A5D2A" w:rsidRPr="003A5D2A" w:rsidDel="007E3E16">
            <w:rPr>
              <w:rFonts w:cstheme="minorHAnsi"/>
            </w:rPr>
            <w:delText xml:space="preserve"> between disease risk</w:delText>
          </w:r>
          <w:r w:rsidR="003A5D2A" w:rsidRPr="003A5D2A" w:rsidDel="007E3E16">
            <w:rPr>
              <w:rFonts w:cstheme="minorHAnsi"/>
              <w:rPrChange w:id="63" w:author="Bakolis, Ioannis" w:date="2014-03-14T14:34:00Z">
                <w:rPr>
                  <w:rFonts w:ascii="CMSS10" w:hAnsi="CMSS10" w:cs="CMSS10"/>
                  <w:sz w:val="31"/>
                  <w:szCs w:val="31"/>
                </w:rPr>
              </w:rPrChange>
            </w:rPr>
            <w:delText xml:space="preserve"> due to possible dependence on spatially varying risk factors</w:delText>
          </w:r>
        </w:del>
      </w:ins>
      <w:del w:id="64" w:author="Lavigne, Aurore J" w:date="2014-03-14T15:31:00Z">
        <w:r w:rsidRPr="003A5D2A" w:rsidDel="007E3E16">
          <w:rPr>
            <w:rFonts w:cstheme="minorHAnsi"/>
          </w:rPr>
          <w:delText xml:space="preserve"> in small area analysis (due to small numbers of events)  are</w:delText>
        </w:r>
      </w:del>
      <w:ins w:id="65" w:author="Bakolis, Ioannis" w:date="2014-03-14T14:24:00Z">
        <w:del w:id="66" w:author="Lavigne, Aurore J" w:date="2014-03-14T15:31:00Z">
          <w:r w:rsidR="009A2C1B" w:rsidRPr="003A5D2A" w:rsidDel="007E3E16">
            <w:rPr>
              <w:rFonts w:cstheme="minorHAnsi"/>
            </w:rPr>
            <w:delText>are</w:delText>
          </w:r>
        </w:del>
      </w:ins>
      <w:del w:id="67" w:author="Lavigne, Aurore J" w:date="2014-03-14T15:31:00Z">
        <w:r w:rsidRPr="003A5D2A" w:rsidDel="007E3E16">
          <w:rPr>
            <w:rFonts w:cstheme="minorHAnsi"/>
          </w:rPr>
          <w:delText xml:space="preserve"> addressed by offering</w:delText>
        </w:r>
      </w:del>
      <w:ins w:id="68" w:author="Bakolis, Ioannis" w:date="2014-03-14T14:39:00Z">
        <w:del w:id="69" w:author="Lavigne, Aurore J" w:date="2014-03-14T15:31:00Z">
          <w:r w:rsidR="003A5D2A" w:rsidDel="007E3E16">
            <w:rPr>
              <w:rFonts w:cstheme="minorHAnsi"/>
            </w:rPr>
            <w:delText>with the use of</w:delText>
          </w:r>
        </w:del>
      </w:ins>
      <w:del w:id="70" w:author="Lavigne, Aurore J" w:date="2014-03-14T15:31:00Z">
        <w:r w:rsidRPr="003A5D2A" w:rsidDel="007E3E16">
          <w:rPr>
            <w:rFonts w:cstheme="minorHAnsi"/>
          </w:rPr>
          <w:delText xml:space="preserve"> appropriate</w:delText>
        </w:r>
      </w:del>
      <w:ins w:id="71" w:author="Bakolis, Ioannis" w:date="2014-03-14T14:25:00Z">
        <w:del w:id="72" w:author="Lavigne, Aurore J" w:date="2014-03-14T15:31:00Z">
          <w:r w:rsidR="009A2C1B" w:rsidRPr="003A5D2A" w:rsidDel="007E3E16">
            <w:rPr>
              <w:rFonts w:cstheme="minorHAnsi"/>
            </w:rPr>
            <w:delText xml:space="preserve"> Bayesian</w:delText>
          </w:r>
        </w:del>
      </w:ins>
      <w:del w:id="73" w:author="Lavigne, Aurore J" w:date="2014-03-14T15:31:00Z">
        <w:r w:rsidRPr="003A5D2A" w:rsidDel="007E3E16">
          <w:rPr>
            <w:rFonts w:cstheme="minorHAnsi"/>
          </w:rPr>
          <w:delText xml:space="preserve"> smoothing techniques within the RIF </w:delText>
        </w:r>
      </w:del>
      <w:r w:rsidRPr="003A5D2A">
        <w:rPr>
          <w:rFonts w:cstheme="minorHAnsi"/>
        </w:rPr>
        <w:t>.</w:t>
      </w:r>
    </w:p>
    <w:p w:rsidR="00927549" w:rsidRDefault="00AD22BE" w:rsidP="00F50D1D">
      <w:r>
        <w:t>Discussion</w:t>
      </w:r>
      <w:r w:rsidR="00F50D1D" w:rsidRPr="00F50D1D">
        <w:t>: Spatial epidemiological analysis using the RIF offers great opportunities to quickly</w:t>
      </w:r>
      <w:ins w:id="74" w:author="Bakolis, Ioannis" w:date="2014-03-14T14:27:00Z">
        <w:r w:rsidR="009A2C1B">
          <w:t xml:space="preserve"> </w:t>
        </w:r>
        <w:del w:id="75" w:author="Lavigne, Aurore J" w:date="2014-03-14T15:33:00Z">
          <w:r w:rsidR="009A2C1B" w:rsidDel="007E3E16">
            <w:delText>identify</w:delText>
          </w:r>
        </w:del>
      </w:ins>
      <w:ins w:id="76" w:author="Lavigne, Aurore J" w:date="2014-03-14T15:33:00Z">
        <w:r w:rsidR="00F04848">
          <w:t xml:space="preserve"> </w:t>
        </w:r>
      </w:ins>
      <w:bookmarkStart w:id="77" w:name="_GoBack"/>
      <w:bookmarkEnd w:id="77"/>
      <w:ins w:id="78" w:author="Lavigne, Aurore J" w:date="2014-03-14T15:20:00Z">
        <w:r w:rsidR="006B6400">
          <w:t>localise</w:t>
        </w:r>
      </w:ins>
      <w:ins w:id="79" w:author="Bakolis, Ioannis" w:date="2014-03-14T14:27:00Z">
        <w:r w:rsidR="009A2C1B">
          <w:t xml:space="preserve"> </w:t>
        </w:r>
        <w:r w:rsidR="009A2C1B" w:rsidRPr="00F50D1D">
          <w:t>potential environmental risks</w:t>
        </w:r>
        <w:r w:rsidR="009A2C1B">
          <w:t xml:space="preserve"> and </w:t>
        </w:r>
      </w:ins>
      <w:del w:id="80" w:author="Bakolis, Ioannis" w:date="2014-03-14T14:27:00Z">
        <w:r w:rsidR="00F50D1D" w:rsidRPr="00F50D1D" w:rsidDel="009A2C1B">
          <w:delText xml:space="preserve"> address </w:delText>
        </w:r>
      </w:del>
      <w:ins w:id="81" w:author="Bakolis, Ioannis" w:date="2014-03-14T14:37:00Z">
        <w:r w:rsidR="003A5D2A">
          <w:t xml:space="preserve">address </w:t>
        </w:r>
      </w:ins>
      <w:r w:rsidR="00F50D1D" w:rsidRPr="00F50D1D">
        <w:t xml:space="preserve">public </w:t>
      </w:r>
      <w:ins w:id="82" w:author="Bakolis, Ioannis" w:date="2014-03-14T14:26:00Z">
        <w:r w:rsidR="009A2C1B">
          <w:t xml:space="preserve">health </w:t>
        </w:r>
      </w:ins>
      <w:del w:id="83" w:author="Bakolis, Ioannis" w:date="2014-03-14T14:27:00Z">
        <w:r w:rsidR="00F50D1D" w:rsidRPr="00F50D1D" w:rsidDel="009A2C1B">
          <w:delText>concern about</w:delText>
        </w:r>
      </w:del>
      <w:ins w:id="84" w:author="Bakolis, Ioannis" w:date="2014-03-14T14:27:00Z">
        <w:r w:rsidR="009A2C1B">
          <w:t>issues</w:t>
        </w:r>
      </w:ins>
      <w:del w:id="85" w:author="Bakolis, Ioannis" w:date="2014-03-14T14:27:00Z">
        <w:r w:rsidR="00F50D1D" w:rsidRPr="00F50D1D" w:rsidDel="009A2C1B">
          <w:delText xml:space="preserve"> potential environmental risks</w:delText>
        </w:r>
      </w:del>
      <w:r w:rsidR="00F50D1D" w:rsidRPr="00F50D1D">
        <w:t xml:space="preserve">. The </w:t>
      </w:r>
      <w:r w:rsidR="00743929">
        <w:t xml:space="preserve">new design </w:t>
      </w:r>
      <w:r>
        <w:t>has enhanced</w:t>
      </w:r>
      <w:r w:rsidR="00743929">
        <w:t xml:space="preserve"> computational performance</w:t>
      </w:r>
      <w:r w:rsidR="00F50D1D" w:rsidRPr="00F50D1D">
        <w:t xml:space="preserve"> </w:t>
      </w:r>
      <w:r>
        <w:t xml:space="preserve">to </w:t>
      </w:r>
      <w:r w:rsidR="00F50D1D" w:rsidRPr="00F50D1D">
        <w:t>address problems ranging from inconsistent geography to data quality</w:t>
      </w:r>
      <w:r w:rsidR="001A258E">
        <w:t xml:space="preserve"> check</w:t>
      </w:r>
      <w:r>
        <w:t>s</w:t>
      </w:r>
      <w:r w:rsidR="00F50D1D" w:rsidRPr="00F50D1D">
        <w:t xml:space="preserve">. </w:t>
      </w:r>
    </w:p>
    <w:p w:rsidR="006E3F2C" w:rsidRDefault="006E3F2C" w:rsidP="00F50D1D"/>
    <w:p w:rsidR="006E3F2C" w:rsidRDefault="006E3F2C" w:rsidP="00F50D1D"/>
    <w:p w:rsidR="006E3F2C" w:rsidRDefault="006E3F2C" w:rsidP="00F50D1D"/>
    <w:p w:rsidR="006E3F2C" w:rsidRDefault="006E3F2C" w:rsidP="00F50D1D"/>
    <w:p w:rsidR="006E3F2C" w:rsidRDefault="006E3F2C" w:rsidP="00F50D1D">
      <w:r>
        <w:t>Keywords: Mapping,</w:t>
      </w:r>
      <w:r w:rsidR="00B86B55">
        <w:t xml:space="preserve"> </w:t>
      </w:r>
      <w:r>
        <w:t xml:space="preserve">Database, </w:t>
      </w:r>
      <w:r w:rsidR="00AD22BE">
        <w:t xml:space="preserve">Methods, </w:t>
      </w:r>
      <w:proofErr w:type="gramStart"/>
      <w:r w:rsidR="00AD22BE">
        <w:t>Risk  Assessment</w:t>
      </w:r>
      <w:proofErr w:type="gramEnd"/>
      <w:r w:rsidR="00AD22BE">
        <w:t xml:space="preserve">, Public Health Tracking </w:t>
      </w:r>
    </w:p>
    <w:sectPr w:rsidR="006E3F2C" w:rsidSect="00927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nsell, Anna" w:date="2014-03-14T13:43:00Z" w:initials="HA">
    <w:p w:rsidR="0023049C" w:rsidRDefault="0023049C" w:rsidP="0023049C">
      <w:pPr>
        <w:pStyle w:val="CommentText"/>
      </w:pPr>
      <w:r>
        <w:rPr>
          <w:rStyle w:val="CommentReference"/>
        </w:rPr>
        <w:annotationRef/>
      </w:r>
      <w:r>
        <w:t>Linda is no longer involved in RIF 4.0 is she?</w:t>
      </w:r>
    </w:p>
    <w:p w:rsidR="0023049C" w:rsidRDefault="0023049C" w:rsidP="0023049C">
      <w:pPr>
        <w:pStyle w:val="CommentText"/>
      </w:pPr>
    </w:p>
    <w:p w:rsidR="0023049C" w:rsidRDefault="0023049C" w:rsidP="0023049C">
      <w:pPr>
        <w:pStyle w:val="CommentText"/>
      </w:pPr>
      <w:r>
        <w:t>Should Ioannis (or Aurore) be on this yet?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1D"/>
    <w:rsid w:val="00006D7A"/>
    <w:rsid w:val="000D5849"/>
    <w:rsid w:val="000E7ED3"/>
    <w:rsid w:val="001A258E"/>
    <w:rsid w:val="001E2B2D"/>
    <w:rsid w:val="0023049C"/>
    <w:rsid w:val="0026351B"/>
    <w:rsid w:val="0028059E"/>
    <w:rsid w:val="002D1F60"/>
    <w:rsid w:val="00304CE5"/>
    <w:rsid w:val="0030605F"/>
    <w:rsid w:val="00363533"/>
    <w:rsid w:val="00377F51"/>
    <w:rsid w:val="00393F4B"/>
    <w:rsid w:val="003A5D2A"/>
    <w:rsid w:val="00430156"/>
    <w:rsid w:val="00443622"/>
    <w:rsid w:val="00445EC9"/>
    <w:rsid w:val="00591B37"/>
    <w:rsid w:val="005A756B"/>
    <w:rsid w:val="005E7316"/>
    <w:rsid w:val="006634FC"/>
    <w:rsid w:val="006A0C1E"/>
    <w:rsid w:val="006B6400"/>
    <w:rsid w:val="006E3F2C"/>
    <w:rsid w:val="00743929"/>
    <w:rsid w:val="007E3E16"/>
    <w:rsid w:val="007E513C"/>
    <w:rsid w:val="007F3B5F"/>
    <w:rsid w:val="008D55B9"/>
    <w:rsid w:val="008F0141"/>
    <w:rsid w:val="00901C06"/>
    <w:rsid w:val="00913127"/>
    <w:rsid w:val="00927549"/>
    <w:rsid w:val="009A2C1B"/>
    <w:rsid w:val="00A57FEB"/>
    <w:rsid w:val="00A6208F"/>
    <w:rsid w:val="00A9736A"/>
    <w:rsid w:val="00AD22BE"/>
    <w:rsid w:val="00B86B55"/>
    <w:rsid w:val="00BB5620"/>
    <w:rsid w:val="00C112CA"/>
    <w:rsid w:val="00C214E7"/>
    <w:rsid w:val="00CD2BF5"/>
    <w:rsid w:val="00D12EEB"/>
    <w:rsid w:val="00D33013"/>
    <w:rsid w:val="00DC635F"/>
    <w:rsid w:val="00DD5F36"/>
    <w:rsid w:val="00DE67BC"/>
    <w:rsid w:val="00E37B26"/>
    <w:rsid w:val="00E72C26"/>
    <w:rsid w:val="00E73AD6"/>
    <w:rsid w:val="00EA027B"/>
    <w:rsid w:val="00EB3A96"/>
    <w:rsid w:val="00ED5B6D"/>
    <w:rsid w:val="00EF71E9"/>
    <w:rsid w:val="00F04848"/>
    <w:rsid w:val="00F50D1D"/>
    <w:rsid w:val="00F554E4"/>
    <w:rsid w:val="00F627E0"/>
    <w:rsid w:val="00F9190C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2B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2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2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2B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554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2B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2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2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2B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554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4B680-8DE3-4FC4-A0C3-9B286EFBB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icsm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ffabbri</dc:creator>
  <cp:lastModifiedBy>Lavigne, Aurore J</cp:lastModifiedBy>
  <cp:revision>4</cp:revision>
  <dcterms:created xsi:type="dcterms:W3CDTF">2014-03-14T14:59:00Z</dcterms:created>
  <dcterms:modified xsi:type="dcterms:W3CDTF">2014-03-14T15:33:00Z</dcterms:modified>
</cp:coreProperties>
</file>